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2DED" w14:textId="77777777" w:rsidR="009B2CFE" w:rsidRDefault="00701B65">
      <w:pPr>
        <w:rPr>
          <w:rFonts w:ascii="Times New Roman" w:hAnsi="Times New Roman" w:cs="Times New Roman"/>
        </w:rPr>
      </w:pPr>
      <w:r w:rsidRPr="00701B65">
        <w:rPr>
          <w:rFonts w:ascii="Times New Roman" w:hAnsi="Times New Roman" w:cs="Times New Roman"/>
        </w:rPr>
        <w:t>Ohio Largemouth Bass data description</w:t>
      </w:r>
    </w:p>
    <w:p w14:paraId="2291C433" w14:textId="77777777" w:rsidR="00235A4D" w:rsidRDefault="0017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del w:id="0" w:author="Conroy, Joseph" w:date="2018-10-31T13:15:00Z">
        <w:r w:rsidDel="000B61F2">
          <w:rPr>
            <w:rFonts w:ascii="Times New Roman" w:hAnsi="Times New Roman" w:cs="Times New Roman"/>
          </w:rPr>
          <w:delText xml:space="preserve">is a </w:delText>
        </w:r>
      </w:del>
      <w:r>
        <w:rPr>
          <w:rFonts w:ascii="Times New Roman" w:hAnsi="Times New Roman" w:cs="Times New Roman"/>
        </w:rPr>
        <w:t>list</w:t>
      </w:r>
      <w:ins w:id="1" w:author="Conroy, Joseph" w:date="2018-10-31T13:15:00Z">
        <w:r w:rsidR="000B61F2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 a</w:t>
      </w:r>
      <w:del w:id="2" w:author="Conroy, Joseph" w:date="2018-10-31T13:15:00Z">
        <w:r w:rsidDel="000B61F2">
          <w:rPr>
            <w:rFonts w:ascii="Times New Roman" w:hAnsi="Times New Roman" w:cs="Times New Roman"/>
          </w:rPr>
          <w:delText>nd</w:delText>
        </w:r>
      </w:del>
      <w:r>
        <w:rPr>
          <w:rFonts w:ascii="Times New Roman" w:hAnsi="Times New Roman" w:cs="Times New Roman"/>
        </w:rPr>
        <w:t xml:space="preserve"> descriptions of the variables in the data set</w:t>
      </w:r>
    </w:p>
    <w:p w14:paraId="4D20AFF8" w14:textId="77777777" w:rsidR="00245A78" w:rsidRDefault="0017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Project:</w:t>
      </w:r>
      <w:r>
        <w:rPr>
          <w:rFonts w:ascii="Times New Roman" w:hAnsi="Times New Roman" w:cs="Times New Roman"/>
        </w:rPr>
        <w:t xml:space="preserve">  The </w:t>
      </w:r>
      <w:r w:rsidR="00245A78">
        <w:rPr>
          <w:rFonts w:ascii="Times New Roman" w:hAnsi="Times New Roman" w:cs="Times New Roman"/>
        </w:rPr>
        <w:t xml:space="preserve">Ohio Department of Natural Resources, Division of Wildlife </w:t>
      </w:r>
      <w:ins w:id="3" w:author="Conroy, Joseph" w:date="2018-10-31T13:15:00Z">
        <w:r w:rsidR="000B61F2">
          <w:rPr>
            <w:rFonts w:ascii="Times New Roman" w:hAnsi="Times New Roman" w:cs="Times New Roman"/>
          </w:rPr>
          <w:t xml:space="preserve">management or </w:t>
        </w:r>
      </w:ins>
      <w:r w:rsidR="00245A78">
        <w:rPr>
          <w:rFonts w:ascii="Times New Roman" w:hAnsi="Times New Roman" w:cs="Times New Roman"/>
        </w:rPr>
        <w:t xml:space="preserve">research project </w:t>
      </w:r>
      <w:ins w:id="4" w:author="Conroy, Joseph" w:date="2018-10-31T13:15:00Z">
        <w:r w:rsidR="000B61F2">
          <w:rPr>
            <w:rFonts w:ascii="Times New Roman" w:hAnsi="Times New Roman" w:cs="Times New Roman"/>
          </w:rPr>
          <w:t>for which data were</w:t>
        </w:r>
      </w:ins>
      <w:del w:id="5" w:author="Conroy, Joseph" w:date="2018-10-31T13:15:00Z">
        <w:r w:rsidR="00245A78" w:rsidDel="000B61F2">
          <w:rPr>
            <w:rFonts w:ascii="Times New Roman" w:hAnsi="Times New Roman" w:cs="Times New Roman"/>
          </w:rPr>
          <w:delText>that was charged for the</w:delText>
        </w:r>
      </w:del>
      <w:r w:rsidR="00245A78">
        <w:rPr>
          <w:rFonts w:ascii="Times New Roman" w:hAnsi="Times New Roman" w:cs="Times New Roman"/>
        </w:rPr>
        <w:t xml:space="preserve"> collect</w:t>
      </w:r>
      <w:ins w:id="6" w:author="Conroy, Joseph" w:date="2018-10-31T13:15:00Z">
        <w:r w:rsidR="000B61F2">
          <w:rPr>
            <w:rFonts w:ascii="Times New Roman" w:hAnsi="Times New Roman" w:cs="Times New Roman"/>
          </w:rPr>
          <w:t>ed</w:t>
        </w:r>
      </w:ins>
      <w:del w:id="7" w:author="Conroy, Joseph" w:date="2018-10-31T13:15:00Z">
        <w:r w:rsidR="00245A78" w:rsidDel="000B61F2">
          <w:rPr>
            <w:rFonts w:ascii="Times New Roman" w:hAnsi="Times New Roman" w:cs="Times New Roman"/>
          </w:rPr>
          <w:delText>ion of these data</w:delText>
        </w:r>
      </w:del>
    </w:p>
    <w:p w14:paraId="7A0B95F5" w14:textId="77777777" w:rsidR="00245A78" w:rsidRDefault="00245A78">
      <w:pPr>
        <w:rPr>
          <w:rFonts w:ascii="Times New Roman" w:hAnsi="Times New Roman" w:cs="Times New Roman"/>
        </w:rPr>
      </w:pPr>
      <w:r w:rsidRPr="00245A78">
        <w:rPr>
          <w:rFonts w:ascii="Times New Roman" w:hAnsi="Times New Roman" w:cs="Times New Roman"/>
          <w:b/>
        </w:rPr>
        <w:t>Trip_Date</w:t>
      </w:r>
      <w:r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</w:rPr>
        <w:t>The dat</w:t>
      </w:r>
      <w:del w:id="8" w:author="Conroy, Joseph" w:date="2018-10-31T13:15:00Z">
        <w:r w:rsidDel="000B61F2">
          <w:rPr>
            <w:rFonts w:ascii="Times New Roman" w:hAnsi="Times New Roman" w:cs="Times New Roman"/>
          </w:rPr>
          <w:delText>a</w:delText>
        </w:r>
      </w:del>
      <w:ins w:id="9" w:author="Conroy, Joseph" w:date="2018-10-31T13:15:00Z">
        <w:r w:rsidR="000B61F2">
          <w:rPr>
            <w:rFonts w:ascii="Times New Roman" w:hAnsi="Times New Roman" w:cs="Times New Roman"/>
          </w:rPr>
          <w:t>e</w:t>
        </w:r>
      </w:ins>
      <w:r>
        <w:rPr>
          <w:rFonts w:ascii="Times New Roman" w:hAnsi="Times New Roman" w:cs="Times New Roman"/>
        </w:rPr>
        <w:t xml:space="preserve"> these data were collected</w:t>
      </w:r>
    </w:p>
    <w:p w14:paraId="2984C22E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>
        <w:rPr>
          <w:rFonts w:ascii="Times New Roman" w:hAnsi="Times New Roman" w:cs="Times New Roman"/>
        </w:rPr>
        <w:t xml:space="preserve"> A numeric code for reservoir:</w:t>
      </w:r>
    </w:p>
    <w:p w14:paraId="651A2105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80107: Hargus Lake</w:t>
      </w:r>
    </w:p>
    <w:p w14:paraId="3671B381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80110: Kiser Lake</w:t>
      </w:r>
    </w:p>
    <w:p w14:paraId="43002AEA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80243: Oxbow Lake</w:t>
      </w:r>
    </w:p>
    <w:p w14:paraId="787B1EAF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80246: Pleasant Hill Lake</w:t>
      </w:r>
    </w:p>
    <w:p w14:paraId="26550AF3" w14:textId="77777777" w:rsidR="007F569F" w:rsidRDefault="007F5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80313: Findley Lake</w:t>
      </w:r>
    </w:p>
    <w:p w14:paraId="2791CAFF" w14:textId="77777777" w:rsidR="007F569F" w:rsidRDefault="006F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80316: Highlandtown Lake</w:t>
      </w:r>
    </w:p>
    <w:p w14:paraId="1F254D63" w14:textId="77777777" w:rsidR="00137704" w:rsidRDefault="0013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80334: Long Lake</w:t>
      </w:r>
    </w:p>
    <w:p w14:paraId="7516A401" w14:textId="77777777" w:rsidR="00137704" w:rsidRDefault="00924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80339: Spencer Lake</w:t>
      </w:r>
    </w:p>
    <w:p w14:paraId="009EC0CA" w14:textId="77777777" w:rsidR="00924194" w:rsidRDefault="00180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80358: Silver Creek Lake</w:t>
      </w:r>
      <w:bookmarkStart w:id="10" w:name="_GoBack"/>
      <w:bookmarkEnd w:id="10"/>
    </w:p>
    <w:p w14:paraId="6556B3C3" w14:textId="77777777" w:rsidR="004D76ED" w:rsidRDefault="004D7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80394: Wingfoot Lake</w:t>
      </w:r>
    </w:p>
    <w:p w14:paraId="4A3B2A64" w14:textId="77777777" w:rsidR="004D76ED" w:rsidRDefault="00561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80404: Burr Oak</w:t>
      </w:r>
    </w:p>
    <w:p w14:paraId="5AD60881" w14:textId="77777777" w:rsidR="00561D6D" w:rsidRDefault="0027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80424: Lake Snowden</w:t>
      </w:r>
    </w:p>
    <w:p w14:paraId="60113652" w14:textId="77777777" w:rsidR="00CB283F" w:rsidRDefault="00CB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80428: Tycoon Lake</w:t>
      </w:r>
    </w:p>
    <w:p w14:paraId="0F5DD27E" w14:textId="77777777" w:rsidR="00B24D80" w:rsidRDefault="00DF1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80433: Wolf Run Lake</w:t>
      </w:r>
    </w:p>
    <w:p w14:paraId="1D60D210" w14:textId="77777777" w:rsidR="00DF12AE" w:rsidRDefault="00DF1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80501: Acton Lake</w:t>
      </w:r>
    </w:p>
    <w:p w14:paraId="266782AF" w14:textId="77777777" w:rsidR="00DF12AE" w:rsidRDefault="00DF1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80517: Paint Creek</w:t>
      </w:r>
      <w:r w:rsidR="00272A01">
        <w:rPr>
          <w:rFonts w:ascii="Times New Roman" w:hAnsi="Times New Roman" w:cs="Times New Roman"/>
        </w:rPr>
        <w:t xml:space="preserve"> Lake</w:t>
      </w:r>
    </w:p>
    <w:p w14:paraId="6C0D495D" w14:textId="77777777" w:rsidR="000B7A7E" w:rsidRDefault="00115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Target: </w:t>
      </w:r>
      <w:r w:rsidR="000B7A7E">
        <w:rPr>
          <w:rFonts w:ascii="Times New Roman" w:hAnsi="Times New Roman" w:cs="Times New Roman"/>
        </w:rPr>
        <w:t>Indicates the type of survey.  In this case, 77995 indicates a black bass survey</w:t>
      </w:r>
    </w:p>
    <w:p w14:paraId="54C4742A" w14:textId="77777777" w:rsidR="000B7A7E" w:rsidRDefault="000B7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SampNo: </w:t>
      </w:r>
      <w:r>
        <w:rPr>
          <w:rFonts w:ascii="Times New Roman" w:hAnsi="Times New Roman" w:cs="Times New Roman"/>
        </w:rPr>
        <w:t>Arbitrary identification number of the sample collected at that sites on that date</w:t>
      </w:r>
    </w:p>
    <w:p w14:paraId="0FA94102" w14:textId="77777777" w:rsidR="000B7A7E" w:rsidRDefault="000B7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STime: </w:t>
      </w:r>
      <w:r>
        <w:rPr>
          <w:rFonts w:ascii="Times New Roman" w:hAnsi="Times New Roman" w:cs="Times New Roman"/>
        </w:rPr>
        <w:t>the time (</w:t>
      </w:r>
      <w:ins w:id="11" w:author="Conroy, Joseph" w:date="2018-10-31T13:16:00Z">
        <w:r w:rsidR="000B61F2">
          <w:rPr>
            <w:rFonts w:ascii="Times New Roman" w:hAnsi="Times New Roman" w:cs="Times New Roman"/>
          </w:rPr>
          <w:t xml:space="preserve">in </w:t>
        </w:r>
      </w:ins>
      <w:r>
        <w:rPr>
          <w:rFonts w:ascii="Times New Roman" w:hAnsi="Times New Roman" w:cs="Times New Roman"/>
        </w:rPr>
        <w:t>24</w:t>
      </w:r>
      <w:del w:id="12" w:author="Conroy, Joseph" w:date="2018-10-31T13:16:00Z">
        <w:r w:rsidDel="000B61F2">
          <w:rPr>
            <w:rFonts w:ascii="Times New Roman" w:hAnsi="Times New Roman" w:cs="Times New Roman"/>
          </w:rPr>
          <w:delText xml:space="preserve"> </w:delText>
        </w:r>
      </w:del>
      <w:ins w:id="13" w:author="Conroy, Joseph" w:date="2018-10-31T13:16:00Z">
        <w:r w:rsidR="000B61F2">
          <w:rPr>
            <w:rFonts w:ascii="Times New Roman" w:hAnsi="Times New Roman" w:cs="Times New Roman"/>
          </w:rPr>
          <w:t>-</w:t>
        </w:r>
      </w:ins>
      <w:r>
        <w:rPr>
          <w:rFonts w:ascii="Times New Roman" w:hAnsi="Times New Roman" w:cs="Times New Roman"/>
        </w:rPr>
        <w:t>hour</w:t>
      </w:r>
      <w:ins w:id="14" w:author="Conroy, Joseph" w:date="2018-10-31T13:16:00Z">
        <w:r w:rsidR="000B61F2">
          <w:rPr>
            <w:rFonts w:ascii="Times New Roman" w:hAnsi="Times New Roman" w:cs="Times New Roman"/>
          </w:rPr>
          <w:t xml:space="preserve"> format</w:t>
        </w:r>
      </w:ins>
      <w:r>
        <w:rPr>
          <w:rFonts w:ascii="Times New Roman" w:hAnsi="Times New Roman" w:cs="Times New Roman"/>
        </w:rPr>
        <w:t>) that sample collection started</w:t>
      </w:r>
    </w:p>
    <w:p w14:paraId="6B2FA3B8" w14:textId="77777777" w:rsidR="000B7A7E" w:rsidRDefault="00CC4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EType: </w:t>
      </w:r>
      <w:r>
        <w:rPr>
          <w:rFonts w:ascii="Times New Roman" w:hAnsi="Times New Roman" w:cs="Times New Roman"/>
        </w:rPr>
        <w:t>T indicates that sampling effort was measured in time</w:t>
      </w:r>
    </w:p>
    <w:p w14:paraId="1DA8BA50" w14:textId="77777777" w:rsidR="00CB0534" w:rsidRDefault="00CB0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Effort: </w:t>
      </w:r>
      <w:r>
        <w:rPr>
          <w:rFonts w:ascii="Times New Roman" w:hAnsi="Times New Roman" w:cs="Times New Roman"/>
        </w:rPr>
        <w:t xml:space="preserve">Sampling effort in </w:t>
      </w:r>
      <w:ins w:id="15" w:author="Conroy, Joseph" w:date="2018-10-31T13:16:00Z">
        <w:r w:rsidR="000B61F2">
          <w:rPr>
            <w:rFonts w:ascii="Times New Roman" w:hAnsi="Times New Roman" w:cs="Times New Roman"/>
          </w:rPr>
          <w:t xml:space="preserve">whole </w:t>
        </w:r>
      </w:ins>
      <w:r>
        <w:rPr>
          <w:rFonts w:ascii="Times New Roman" w:hAnsi="Times New Roman" w:cs="Times New Roman"/>
        </w:rPr>
        <w:t>minutes</w:t>
      </w:r>
    </w:p>
    <w:p w14:paraId="6D005B43" w14:textId="77777777" w:rsidR="00CB0534" w:rsidRDefault="00A10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Gauge:</w:t>
      </w:r>
      <w:r>
        <w:rPr>
          <w:rFonts w:ascii="Times New Roman" w:hAnsi="Times New Roman" w:cs="Times New Roman"/>
        </w:rPr>
        <w:t xml:space="preserve"> water gaug</w:t>
      </w:r>
      <w:ins w:id="16" w:author="Conroy, Joseph" w:date="2018-10-31T13:16:00Z">
        <w:r w:rsidR="000B61F2">
          <w:rPr>
            <w:rFonts w:ascii="Times New Roman" w:hAnsi="Times New Roman" w:cs="Times New Roman"/>
          </w:rPr>
          <w:t>e</w:t>
        </w:r>
      </w:ins>
      <w:del w:id="17" w:author="Conroy, Joseph" w:date="2018-10-31T13:16:00Z">
        <w:r w:rsidDel="000B61F2">
          <w:rPr>
            <w:rFonts w:ascii="Times New Roman" w:hAnsi="Times New Roman" w:cs="Times New Roman"/>
          </w:rPr>
          <w:delText>ing</w:delText>
        </w:r>
      </w:del>
      <w:r>
        <w:rPr>
          <w:rFonts w:ascii="Times New Roman" w:hAnsi="Times New Roman" w:cs="Times New Roman"/>
        </w:rPr>
        <w:t xml:space="preserve"> </w:t>
      </w:r>
      <w:ins w:id="18" w:author="Conroy, Joseph" w:date="2018-10-31T13:16:00Z">
        <w:r w:rsidR="000B61F2">
          <w:rPr>
            <w:rFonts w:ascii="Times New Roman" w:hAnsi="Times New Roman" w:cs="Times New Roman"/>
          </w:rPr>
          <w:t>height</w:t>
        </w:r>
      </w:ins>
      <w:del w:id="19" w:author="Conroy, Joseph" w:date="2018-10-31T13:16:00Z">
        <w:r w:rsidDel="000B61F2">
          <w:rPr>
            <w:rFonts w:ascii="Times New Roman" w:hAnsi="Times New Roman" w:cs="Times New Roman"/>
          </w:rPr>
          <w:delText>station</w:delText>
        </w:r>
      </w:del>
      <w:r>
        <w:rPr>
          <w:rFonts w:ascii="Times New Roman" w:hAnsi="Times New Roman" w:cs="Times New Roman"/>
        </w:rPr>
        <w:t>, not used in this case</w:t>
      </w:r>
    </w:p>
    <w:p w14:paraId="41BA0F21" w14:textId="77777777" w:rsidR="00A108E6" w:rsidRDefault="00EB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SampSite: </w:t>
      </w:r>
      <w:del w:id="20" w:author="Conroy, Joseph" w:date="2018-10-31T13:18:00Z">
        <w:r w:rsidDel="000B61F2">
          <w:rPr>
            <w:rFonts w:ascii="Times New Roman" w:hAnsi="Times New Roman" w:cs="Times New Roman"/>
          </w:rPr>
          <w:delText xml:space="preserve">sampling </w:delText>
        </w:r>
      </w:del>
      <w:r>
        <w:rPr>
          <w:rFonts w:ascii="Times New Roman" w:hAnsi="Times New Roman" w:cs="Times New Roman"/>
        </w:rPr>
        <w:t>site sampled</w:t>
      </w:r>
    </w:p>
    <w:p w14:paraId="19E32D26" w14:textId="77777777" w:rsidR="00EB6703" w:rsidRDefault="00EB6703">
      <w:pPr>
        <w:rPr>
          <w:rFonts w:ascii="Times New Roman" w:hAnsi="Times New Roman" w:cs="Times New Roman"/>
        </w:rPr>
      </w:pPr>
      <w:r w:rsidRPr="00EB6703">
        <w:rPr>
          <w:rFonts w:ascii="Times New Roman" w:hAnsi="Times New Roman" w:cs="Times New Roman"/>
          <w:b/>
        </w:rPr>
        <w:t>UTMZone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U</w:t>
      </w:r>
      <w:ins w:id="21" w:author="Conroy, Joseph" w:date="2018-10-31T13:18:00Z">
        <w:r w:rsidR="000B61F2">
          <w:rPr>
            <w:rFonts w:ascii="Times New Roman" w:hAnsi="Times New Roman" w:cs="Times New Roman"/>
          </w:rPr>
          <w:t xml:space="preserve">niversal </w:t>
        </w:r>
      </w:ins>
      <w:r>
        <w:rPr>
          <w:rFonts w:ascii="Times New Roman" w:hAnsi="Times New Roman" w:cs="Times New Roman"/>
        </w:rPr>
        <w:t>T</w:t>
      </w:r>
      <w:ins w:id="22" w:author="Conroy, Joseph" w:date="2018-10-31T13:18:00Z">
        <w:r w:rsidR="000B61F2">
          <w:rPr>
            <w:rFonts w:ascii="Times New Roman" w:hAnsi="Times New Roman" w:cs="Times New Roman"/>
          </w:rPr>
          <w:t xml:space="preserve">ransverse </w:t>
        </w:r>
      </w:ins>
      <w:r>
        <w:rPr>
          <w:rFonts w:ascii="Times New Roman" w:hAnsi="Times New Roman" w:cs="Times New Roman"/>
        </w:rPr>
        <w:t>M</w:t>
      </w:r>
      <w:ins w:id="23" w:author="Conroy, Joseph" w:date="2018-10-31T13:18:00Z">
        <w:r w:rsidR="000B61F2">
          <w:rPr>
            <w:rFonts w:ascii="Times New Roman" w:hAnsi="Times New Roman" w:cs="Times New Roman"/>
          </w:rPr>
          <w:t>ercator</w:t>
        </w:r>
      </w:ins>
      <w:r>
        <w:rPr>
          <w:rFonts w:ascii="Times New Roman" w:hAnsi="Times New Roman" w:cs="Times New Roman"/>
        </w:rPr>
        <w:t xml:space="preserve"> </w:t>
      </w:r>
      <w:ins w:id="24" w:author="Conroy, Joseph" w:date="2018-10-31T13:18:00Z">
        <w:r w:rsidR="000B61F2">
          <w:rPr>
            <w:rFonts w:ascii="Times New Roman" w:hAnsi="Times New Roman" w:cs="Times New Roman"/>
          </w:rPr>
          <w:t xml:space="preserve">(UTM) </w:t>
        </w:r>
      </w:ins>
      <w:r>
        <w:rPr>
          <w:rFonts w:ascii="Times New Roman" w:hAnsi="Times New Roman" w:cs="Times New Roman"/>
        </w:rPr>
        <w:t>zone</w:t>
      </w:r>
      <w:del w:id="25" w:author="Conroy, Joseph" w:date="2018-10-31T13:18:00Z">
        <w:r w:rsidDel="000B61F2">
          <w:rPr>
            <w:rFonts w:ascii="Times New Roman" w:hAnsi="Times New Roman" w:cs="Times New Roman"/>
          </w:rPr>
          <w:delText xml:space="preserve"> for using UTM coordinates to locate</w:delText>
        </w:r>
      </w:del>
      <w:ins w:id="26" w:author="Conroy, Joseph" w:date="2018-10-31T13:18:00Z">
        <w:r w:rsidR="000B61F2">
          <w:rPr>
            <w:rFonts w:ascii="Times New Roman" w:hAnsi="Times New Roman" w:cs="Times New Roman"/>
          </w:rPr>
          <w:t xml:space="preserve"> of</w:t>
        </w:r>
      </w:ins>
      <w:r>
        <w:rPr>
          <w:rFonts w:ascii="Times New Roman" w:hAnsi="Times New Roman" w:cs="Times New Roman"/>
        </w:rPr>
        <w:t xml:space="preserve"> sample site</w:t>
      </w:r>
    </w:p>
    <w:p w14:paraId="3B47BB35" w14:textId="77777777" w:rsidR="00EB6703" w:rsidRDefault="00B8622E">
      <w:pPr>
        <w:rPr>
          <w:rFonts w:ascii="Times New Roman" w:hAnsi="Times New Roman" w:cs="Times New Roman"/>
        </w:rPr>
      </w:pPr>
      <w:r w:rsidRPr="00B8622E">
        <w:rPr>
          <w:rFonts w:ascii="Times New Roman" w:hAnsi="Times New Roman" w:cs="Times New Roman"/>
          <w:b/>
        </w:rPr>
        <w:lastRenderedPageBreak/>
        <w:t>UTMEasting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UTM easting coordinate</w:t>
      </w:r>
      <w:del w:id="27" w:author="Conroy, Joseph" w:date="2018-10-31T13:19:00Z">
        <w:r w:rsidDel="000B61F2">
          <w:rPr>
            <w:rFonts w:ascii="Times New Roman" w:hAnsi="Times New Roman" w:cs="Times New Roman"/>
          </w:rPr>
          <w:delText>s to locate sample site</w:delText>
        </w:r>
      </w:del>
    </w:p>
    <w:p w14:paraId="49E5C721" w14:textId="77777777" w:rsidR="00B8622E" w:rsidRDefault="00B7041A">
      <w:pPr>
        <w:rPr>
          <w:rFonts w:ascii="Times New Roman" w:hAnsi="Times New Roman" w:cs="Times New Roman"/>
        </w:rPr>
      </w:pPr>
      <w:r w:rsidRPr="00B7041A">
        <w:rPr>
          <w:rFonts w:ascii="Times New Roman" w:hAnsi="Times New Roman" w:cs="Times New Roman"/>
          <w:b/>
        </w:rPr>
        <w:t>UTMNorthing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UTM northing coordinate</w:t>
      </w:r>
      <w:del w:id="28" w:author="Conroy, Joseph" w:date="2018-10-31T13:19:00Z">
        <w:r w:rsidDel="000B61F2">
          <w:rPr>
            <w:rFonts w:ascii="Times New Roman" w:hAnsi="Times New Roman" w:cs="Times New Roman"/>
          </w:rPr>
          <w:delText>s to locate sample site</w:delText>
        </w:r>
      </w:del>
    </w:p>
    <w:p w14:paraId="0F1525E4" w14:textId="77777777" w:rsidR="00B7041A" w:rsidRDefault="00A17069">
      <w:pPr>
        <w:rPr>
          <w:rFonts w:ascii="Times New Roman" w:hAnsi="Times New Roman" w:cs="Times New Roman"/>
        </w:rPr>
      </w:pPr>
      <w:r w:rsidRPr="00A17069">
        <w:rPr>
          <w:rFonts w:ascii="Times New Roman" w:hAnsi="Times New Roman" w:cs="Times New Roman"/>
          <w:b/>
        </w:rPr>
        <w:t>GearType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1 indicates electrofishing</w:t>
      </w:r>
    </w:p>
    <w:p w14:paraId="395B5AB2" w14:textId="77777777" w:rsidR="00A17069" w:rsidRDefault="00A17069">
      <w:pPr>
        <w:rPr>
          <w:rFonts w:ascii="Times New Roman" w:hAnsi="Times New Roman" w:cs="Times New Roman"/>
        </w:rPr>
      </w:pPr>
      <w:r w:rsidRPr="00A17069">
        <w:rPr>
          <w:rFonts w:ascii="Times New Roman" w:hAnsi="Times New Roman" w:cs="Times New Roman"/>
          <w:b/>
        </w:rPr>
        <w:t>GearSpec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1 indicates </w:t>
      </w:r>
      <w:ins w:id="29" w:author="Conroy, Joseph" w:date="2018-10-31T13:19:00Z">
        <w:r w:rsidR="000B61F2">
          <w:rPr>
            <w:rFonts w:ascii="Times New Roman" w:hAnsi="Times New Roman" w:cs="Times New Roman"/>
          </w:rPr>
          <w:t xml:space="preserve">pulsed DC current </w:t>
        </w:r>
      </w:ins>
      <w:ins w:id="30" w:author="Conroy, Joseph" w:date="2018-10-31T13:20:00Z">
        <w:r w:rsidR="000B61F2">
          <w:rPr>
            <w:rFonts w:ascii="Times New Roman" w:hAnsi="Times New Roman" w:cs="Times New Roman"/>
          </w:rPr>
          <w:t xml:space="preserve">using a </w:t>
        </w:r>
      </w:ins>
      <w:r>
        <w:rPr>
          <w:rFonts w:ascii="Times New Roman" w:hAnsi="Times New Roman" w:cs="Times New Roman"/>
        </w:rPr>
        <w:t>standard reservoir electrofishing boat.  See:</w:t>
      </w:r>
    </w:p>
    <w:p w14:paraId="00B3215B" w14:textId="77777777" w:rsidR="00A17069" w:rsidRDefault="00A17069">
      <w:pPr>
        <w:rPr>
          <w:rFonts w:ascii="Times New Roman" w:hAnsi="Times New Roman" w:cs="Times New Roman"/>
        </w:rPr>
      </w:pPr>
      <w:del w:id="31" w:author="Conroy, Joseph" w:date="2018-10-31T13:25:00Z">
        <w:r w:rsidDel="000371AF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 xml:space="preserve">Tyszko, S. M., M. </w:t>
      </w:r>
      <w:del w:id="32" w:author="Conroy, Joseph" w:date="2018-10-31T13:27:00Z">
        <w:r w:rsidDel="000371AF">
          <w:rPr>
            <w:rFonts w:ascii="Times New Roman" w:hAnsi="Times New Roman" w:cs="Times New Roman"/>
          </w:rPr>
          <w:delText>H</w:delText>
        </w:r>
      </w:del>
      <w:ins w:id="33" w:author="Conroy, Joseph" w:date="2018-10-31T13:27:00Z">
        <w:r w:rsidR="000371AF">
          <w:rPr>
            <w:rFonts w:ascii="Times New Roman" w:hAnsi="Times New Roman" w:cs="Times New Roman"/>
          </w:rPr>
          <w:t>A</w:t>
        </w:r>
      </w:ins>
      <w:r>
        <w:rPr>
          <w:rFonts w:ascii="Times New Roman" w:hAnsi="Times New Roman" w:cs="Times New Roman"/>
        </w:rPr>
        <w:t>. Hangsleben, R. D. Zweifel, J. J. Pritt, and J. D. Conroy. 2017. Assessing reservoir Largemouth Bass standardized boat electrofishing: effect of catchability on density and size structure estimates. North American Journal of Fisheries Management 37:587</w:t>
      </w:r>
      <w:del w:id="34" w:author="Conroy, Joseph" w:date="2018-10-31T13:21:00Z">
        <w:r w:rsidDel="000B61F2">
          <w:rPr>
            <w:rFonts w:ascii="Times New Roman" w:hAnsi="Times New Roman" w:cs="Times New Roman"/>
          </w:rPr>
          <w:delText>-</w:delText>
        </w:r>
      </w:del>
      <w:ins w:id="35" w:author="Conroy, Joseph" w:date="2018-10-31T13:21:00Z">
        <w:r w:rsidR="000B61F2">
          <w:rPr>
            <w:rFonts w:ascii="Times New Roman" w:hAnsi="Times New Roman" w:cs="Times New Roman"/>
          </w:rPr>
          <w:t>–</w:t>
        </w:r>
      </w:ins>
      <w:r>
        <w:rPr>
          <w:rFonts w:ascii="Times New Roman" w:hAnsi="Times New Roman" w:cs="Times New Roman"/>
        </w:rPr>
        <w:t>598.</w:t>
      </w:r>
    </w:p>
    <w:p w14:paraId="7313467E" w14:textId="77777777" w:rsidR="00BB649A" w:rsidRDefault="00407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FishID:</w:t>
      </w:r>
      <w:r>
        <w:rPr>
          <w:rFonts w:ascii="Times New Roman" w:hAnsi="Times New Roman" w:cs="Times New Roman"/>
        </w:rPr>
        <w:t xml:space="preserve"> arbitrary unique number used to individually identify </w:t>
      </w:r>
      <w:r w:rsidR="00BB649A">
        <w:rPr>
          <w:rFonts w:ascii="Times New Roman" w:hAnsi="Times New Roman" w:cs="Times New Roman"/>
        </w:rPr>
        <w:t>fish used in otolith-scale aging comparison</w:t>
      </w:r>
    </w:p>
    <w:p w14:paraId="458456F2" w14:textId="77777777" w:rsidR="00BB649A" w:rsidRDefault="00E76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Species: </w:t>
      </w:r>
      <w:r>
        <w:rPr>
          <w:rFonts w:ascii="Times New Roman" w:hAnsi="Times New Roman" w:cs="Times New Roman"/>
        </w:rPr>
        <w:t>77006: Largemouth Bass</w:t>
      </w:r>
      <w:ins w:id="36" w:author="Conroy, Joseph" w:date="2018-10-31T13:21:00Z">
        <w:r w:rsidR="000B61F2">
          <w:rPr>
            <w:rFonts w:ascii="Times New Roman" w:hAnsi="Times New Roman" w:cs="Times New Roman"/>
          </w:rPr>
          <w:t>;</w:t>
        </w:r>
      </w:ins>
      <w:r>
        <w:rPr>
          <w:rFonts w:ascii="Times New Roman" w:hAnsi="Times New Roman" w:cs="Times New Roman"/>
        </w:rPr>
        <w:t xml:space="preserve"> 77004: Smallmouth Bass.  Only Largemouth Bass otoliths and scales were compared.  </w:t>
      </w:r>
      <w:commentRangeStart w:id="37"/>
      <w:r>
        <w:rPr>
          <w:rFonts w:ascii="Times New Roman" w:hAnsi="Times New Roman" w:cs="Times New Roman"/>
        </w:rPr>
        <w:t>Be sure to keep in mind when using age-length keys</w:t>
      </w:r>
      <w:r w:rsidR="0020238C">
        <w:rPr>
          <w:rFonts w:ascii="Times New Roman" w:hAnsi="Times New Roman" w:cs="Times New Roman"/>
        </w:rPr>
        <w:t xml:space="preserve"> and estimating CPUE.</w:t>
      </w:r>
      <w:commentRangeEnd w:id="37"/>
      <w:r w:rsidR="000B61F2">
        <w:rPr>
          <w:rStyle w:val="CommentReference"/>
        </w:rPr>
        <w:commentReference w:id="37"/>
      </w:r>
    </w:p>
    <w:p w14:paraId="01085B02" w14:textId="77777777" w:rsidR="0020238C" w:rsidRDefault="001B0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len:</w:t>
      </w:r>
      <w:r>
        <w:rPr>
          <w:rFonts w:ascii="Times New Roman" w:hAnsi="Times New Roman" w:cs="Times New Roman"/>
        </w:rPr>
        <w:t xml:space="preserve"> length of fish in mm</w:t>
      </w:r>
    </w:p>
    <w:p w14:paraId="38980E14" w14:textId="77777777" w:rsidR="001B06DB" w:rsidRDefault="00997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Weight</w:t>
      </w:r>
      <w:r>
        <w:rPr>
          <w:rFonts w:ascii="Times New Roman" w:hAnsi="Times New Roman" w:cs="Times New Roman"/>
        </w:rPr>
        <w:t>: weight of fish in g</w:t>
      </w:r>
    </w:p>
    <w:p w14:paraId="3C60F181" w14:textId="77777777" w:rsidR="0099770D" w:rsidRDefault="00CA2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Struc: </w:t>
      </w:r>
      <w:r>
        <w:rPr>
          <w:rFonts w:ascii="Times New Roman" w:hAnsi="Times New Roman" w:cs="Times New Roman"/>
        </w:rPr>
        <w:t xml:space="preserve">structure used to estimate age entered in Ohio Fisheries Information System </w:t>
      </w:r>
      <w:r w:rsidR="00AE21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atabase. O: Otolith S: Scale</w:t>
      </w:r>
    </w:p>
    <w:p w14:paraId="6E1DB7CE" w14:textId="77777777" w:rsidR="00AE213A" w:rsidRDefault="00F00EEA">
      <w:pPr>
        <w:rPr>
          <w:rFonts w:ascii="Times New Roman" w:hAnsi="Times New Roman" w:cs="Times New Roman"/>
        </w:rPr>
      </w:pPr>
      <w:r w:rsidRPr="00F00EEA">
        <w:rPr>
          <w:rFonts w:ascii="Times New Roman" w:hAnsi="Times New Roman" w:cs="Times New Roman"/>
          <w:b/>
        </w:rPr>
        <w:t>Age</w:t>
      </w:r>
      <w:r>
        <w:rPr>
          <w:rFonts w:ascii="Times New Roman" w:hAnsi="Times New Roman" w:cs="Times New Roman"/>
          <w:b/>
        </w:rPr>
        <w:t xml:space="preserve">: </w:t>
      </w:r>
      <w:r w:rsidR="00AE213A">
        <w:rPr>
          <w:rFonts w:ascii="Times New Roman" w:hAnsi="Times New Roman" w:cs="Times New Roman"/>
        </w:rPr>
        <w:t xml:space="preserve">age estimate entered for that fish in Ohio Fisheries Information System database. This is the age estimated by reader 1, reader 2, or reader 3.  This is not a </w:t>
      </w:r>
      <w:ins w:id="38" w:author="Conroy, Joseph" w:date="2018-10-31T13:22:00Z">
        <w:r w:rsidR="000B61F2">
          <w:rPr>
            <w:rFonts w:ascii="Times New Roman" w:hAnsi="Times New Roman" w:cs="Times New Roman"/>
          </w:rPr>
          <w:t xml:space="preserve">unique, </w:t>
        </w:r>
      </w:ins>
      <w:r w:rsidR="00AE213A">
        <w:rPr>
          <w:rFonts w:ascii="Times New Roman" w:hAnsi="Times New Roman" w:cs="Times New Roman"/>
        </w:rPr>
        <w:t xml:space="preserve">separate age estimate.  Each fish had only up to </w:t>
      </w:r>
      <w:ins w:id="39" w:author="Conroy, Joseph" w:date="2018-10-31T13:22:00Z">
        <w:r w:rsidR="000B61F2">
          <w:rPr>
            <w:rFonts w:ascii="Times New Roman" w:hAnsi="Times New Roman" w:cs="Times New Roman"/>
          </w:rPr>
          <w:t xml:space="preserve">a total of </w:t>
        </w:r>
      </w:ins>
      <w:r w:rsidR="00AE213A">
        <w:rPr>
          <w:rFonts w:ascii="Times New Roman" w:hAnsi="Times New Roman" w:cs="Times New Roman"/>
        </w:rPr>
        <w:t>3 age estimates per structure.</w:t>
      </w:r>
    </w:p>
    <w:p w14:paraId="052140CB" w14:textId="77777777" w:rsidR="006D7070" w:rsidRDefault="006D7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Scale 1</w:t>
      </w:r>
      <w:ins w:id="40" w:author="Conroy, Joseph" w:date="2018-10-31T13:22:00Z">
        <w:r w:rsidR="000B61F2">
          <w:rPr>
            <w:rFonts w:ascii="Times New Roman" w:hAnsi="Times New Roman" w:cs="Times New Roman"/>
            <w:b/>
          </w:rPr>
          <w:t>, Scale 2, Scale</w:t>
        </w:r>
      </w:ins>
      <w:del w:id="41" w:author="Conroy, Joseph" w:date="2018-10-31T13:22:00Z">
        <w:r w:rsidDel="000B61F2">
          <w:rPr>
            <w:rFonts w:ascii="Times New Roman" w:hAnsi="Times New Roman" w:cs="Times New Roman"/>
            <w:b/>
          </w:rPr>
          <w:delText>-</w:delText>
        </w:r>
      </w:del>
      <w:ins w:id="42" w:author="Conroy, Joseph" w:date="2018-10-31T13:22:00Z">
        <w:r w:rsidR="000B61F2">
          <w:rPr>
            <w:rFonts w:ascii="Times New Roman" w:hAnsi="Times New Roman" w:cs="Times New Roman"/>
            <w:b/>
          </w:rPr>
          <w:t xml:space="preserve"> </w:t>
        </w:r>
      </w:ins>
      <w:r>
        <w:rPr>
          <w:rFonts w:ascii="Times New Roman" w:hAnsi="Times New Roman" w:cs="Times New Roman"/>
          <w:b/>
        </w:rPr>
        <w:t>3:</w:t>
      </w:r>
      <w:r>
        <w:rPr>
          <w:rFonts w:ascii="Times New Roman" w:hAnsi="Times New Roman" w:cs="Times New Roman"/>
        </w:rPr>
        <w:t xml:space="preserve"> </w:t>
      </w:r>
      <w:r w:rsidR="003550FD">
        <w:rPr>
          <w:rFonts w:ascii="Times New Roman" w:hAnsi="Times New Roman" w:cs="Times New Roman"/>
        </w:rPr>
        <w:t>age estimate</w:t>
      </w:r>
      <w:ins w:id="43" w:author="Conroy, Joseph" w:date="2018-10-31T13:23:00Z">
        <w:r w:rsidR="000B61F2">
          <w:rPr>
            <w:rFonts w:ascii="Times New Roman" w:hAnsi="Times New Roman" w:cs="Times New Roman"/>
          </w:rPr>
          <w:t>d</w:t>
        </w:r>
      </w:ins>
      <w:del w:id="44" w:author="Conroy, Joseph" w:date="2018-10-31T13:23:00Z">
        <w:r w:rsidR="003550FD" w:rsidDel="000B61F2">
          <w:rPr>
            <w:rFonts w:ascii="Times New Roman" w:hAnsi="Times New Roman" w:cs="Times New Roman"/>
          </w:rPr>
          <w:delText>s</w:delText>
        </w:r>
      </w:del>
      <w:ins w:id="45" w:author="Conroy, Joseph" w:date="2018-10-31T13:23:00Z">
        <w:r w:rsidR="000B61F2">
          <w:rPr>
            <w:rFonts w:ascii="Times New Roman" w:hAnsi="Times New Roman" w:cs="Times New Roman"/>
          </w:rPr>
          <w:t xml:space="preserve"> by</w:t>
        </w:r>
      </w:ins>
      <w:del w:id="46" w:author="Conroy, Joseph" w:date="2018-10-31T13:23:00Z">
        <w:r w:rsidR="003550FD" w:rsidDel="000B61F2">
          <w:rPr>
            <w:rFonts w:ascii="Times New Roman" w:hAnsi="Times New Roman" w:cs="Times New Roman"/>
          </w:rPr>
          <w:delText xml:space="preserve"> from</w:delText>
        </w:r>
      </w:del>
      <w:r w:rsidR="003550FD">
        <w:rPr>
          <w:rFonts w:ascii="Times New Roman" w:hAnsi="Times New Roman" w:cs="Times New Roman"/>
        </w:rPr>
        <w:t xml:space="preserve"> independent readers</w:t>
      </w:r>
      <w:del w:id="47" w:author="Conroy, Joseph" w:date="2018-10-31T13:23:00Z">
        <w:r w:rsidR="003550FD" w:rsidDel="000371AF">
          <w:rPr>
            <w:rFonts w:ascii="Times New Roman" w:hAnsi="Times New Roman" w:cs="Times New Roman"/>
          </w:rPr>
          <w:delText xml:space="preserve"> estimated</w:delText>
        </w:r>
      </w:del>
      <w:r w:rsidR="003550FD">
        <w:rPr>
          <w:rFonts w:ascii="Times New Roman" w:hAnsi="Times New Roman" w:cs="Times New Roman"/>
        </w:rPr>
        <w:t xml:space="preserve"> for </w:t>
      </w:r>
      <w:ins w:id="48" w:author="Conroy, Joseph" w:date="2018-10-31T13:23:00Z">
        <w:r w:rsidR="000371AF">
          <w:rPr>
            <w:rFonts w:ascii="Times New Roman" w:hAnsi="Times New Roman" w:cs="Times New Roman"/>
          </w:rPr>
          <w:t>an individual</w:t>
        </w:r>
      </w:ins>
      <w:del w:id="49" w:author="Conroy, Joseph" w:date="2018-10-31T13:23:00Z">
        <w:r w:rsidR="003550FD" w:rsidDel="000371AF">
          <w:rPr>
            <w:rFonts w:ascii="Times New Roman" w:hAnsi="Times New Roman" w:cs="Times New Roman"/>
          </w:rPr>
          <w:delText>that</w:delText>
        </w:r>
      </w:del>
      <w:r w:rsidR="003550FD">
        <w:rPr>
          <w:rFonts w:ascii="Times New Roman" w:hAnsi="Times New Roman" w:cs="Times New Roman"/>
        </w:rPr>
        <w:t xml:space="preserve"> fish </w:t>
      </w:r>
      <w:ins w:id="50" w:author="Conroy, Joseph" w:date="2018-10-31T13:23:00Z">
        <w:r w:rsidR="000371AF">
          <w:rPr>
            <w:rFonts w:ascii="Times New Roman" w:hAnsi="Times New Roman" w:cs="Times New Roman"/>
          </w:rPr>
          <w:t>from</w:t>
        </w:r>
      </w:ins>
      <w:del w:id="51" w:author="Conroy, Joseph" w:date="2018-10-31T13:23:00Z">
        <w:r w:rsidR="003550FD" w:rsidDel="000371AF">
          <w:rPr>
            <w:rFonts w:ascii="Times New Roman" w:hAnsi="Times New Roman" w:cs="Times New Roman"/>
          </w:rPr>
          <w:delText>using</w:delText>
        </w:r>
      </w:del>
      <w:r w:rsidR="003550FD">
        <w:rPr>
          <w:rFonts w:ascii="Times New Roman" w:hAnsi="Times New Roman" w:cs="Times New Roman"/>
        </w:rPr>
        <w:t xml:space="preserve"> scales.</w:t>
      </w:r>
    </w:p>
    <w:p w14:paraId="67BF4F09" w14:textId="77777777" w:rsidR="003550FD" w:rsidRDefault="003550FD">
      <w:pPr>
        <w:rPr>
          <w:ins w:id="52" w:author="Conroy, Joseph" w:date="2018-10-31T13:25:00Z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Otolith 1</w:t>
      </w:r>
      <w:ins w:id="53" w:author="Conroy, Joseph" w:date="2018-10-31T13:23:00Z">
        <w:r w:rsidR="000371AF">
          <w:rPr>
            <w:rFonts w:ascii="Times New Roman" w:hAnsi="Times New Roman" w:cs="Times New Roman"/>
            <w:b/>
          </w:rPr>
          <w:t xml:space="preserve">, Otolith 2, Otolith </w:t>
        </w:r>
      </w:ins>
      <w:del w:id="54" w:author="Conroy, Joseph" w:date="2018-10-31T13:23:00Z">
        <w:r w:rsidDel="000371AF">
          <w:rPr>
            <w:rFonts w:ascii="Times New Roman" w:hAnsi="Times New Roman" w:cs="Times New Roman"/>
            <w:b/>
          </w:rPr>
          <w:delText>-</w:delText>
        </w:r>
      </w:del>
      <w:r>
        <w:rPr>
          <w:rFonts w:ascii="Times New Roman" w:hAnsi="Times New Roman" w:cs="Times New Roman"/>
          <w:b/>
        </w:rPr>
        <w:t>3:</w:t>
      </w:r>
      <w:r>
        <w:rPr>
          <w:rFonts w:ascii="Times New Roman" w:hAnsi="Times New Roman" w:cs="Times New Roman"/>
        </w:rPr>
        <w:t xml:space="preserve"> age estimate</w:t>
      </w:r>
      <w:ins w:id="55" w:author="Conroy, Joseph" w:date="2018-10-31T13:23:00Z">
        <w:r w:rsidR="000371AF">
          <w:rPr>
            <w:rFonts w:ascii="Times New Roman" w:hAnsi="Times New Roman" w:cs="Times New Roman"/>
          </w:rPr>
          <w:t>d</w:t>
        </w:r>
      </w:ins>
      <w:del w:id="56" w:author="Conroy, Joseph" w:date="2018-10-31T13:23:00Z">
        <w:r w:rsidDel="000371AF">
          <w:rPr>
            <w:rFonts w:ascii="Times New Roman" w:hAnsi="Times New Roman" w:cs="Times New Roman"/>
          </w:rPr>
          <w:delText>s</w:delText>
        </w:r>
      </w:del>
      <w:ins w:id="57" w:author="Conroy, Joseph" w:date="2018-10-31T13:23:00Z">
        <w:r w:rsidR="000371AF">
          <w:rPr>
            <w:rFonts w:ascii="Times New Roman" w:hAnsi="Times New Roman" w:cs="Times New Roman"/>
          </w:rPr>
          <w:t xml:space="preserve"> by</w:t>
        </w:r>
      </w:ins>
      <w:del w:id="58" w:author="Conroy, Joseph" w:date="2018-10-31T13:24:00Z">
        <w:r w:rsidDel="000371AF">
          <w:rPr>
            <w:rFonts w:ascii="Times New Roman" w:hAnsi="Times New Roman" w:cs="Times New Roman"/>
          </w:rPr>
          <w:delText xml:space="preserve"> from</w:delText>
        </w:r>
      </w:del>
      <w:r>
        <w:rPr>
          <w:rFonts w:ascii="Times New Roman" w:hAnsi="Times New Roman" w:cs="Times New Roman"/>
        </w:rPr>
        <w:t xml:space="preserve"> independent readers </w:t>
      </w:r>
      <w:del w:id="59" w:author="Conroy, Joseph" w:date="2018-10-31T13:24:00Z">
        <w:r w:rsidDel="000371AF">
          <w:rPr>
            <w:rFonts w:ascii="Times New Roman" w:hAnsi="Times New Roman" w:cs="Times New Roman"/>
          </w:rPr>
          <w:delText xml:space="preserve">estimated </w:delText>
        </w:r>
      </w:del>
      <w:r>
        <w:rPr>
          <w:rFonts w:ascii="Times New Roman" w:hAnsi="Times New Roman" w:cs="Times New Roman"/>
        </w:rPr>
        <w:t xml:space="preserve">for </w:t>
      </w:r>
      <w:ins w:id="60" w:author="Conroy, Joseph" w:date="2018-10-31T13:24:00Z">
        <w:r w:rsidR="000371AF">
          <w:rPr>
            <w:rFonts w:ascii="Times New Roman" w:hAnsi="Times New Roman" w:cs="Times New Roman"/>
          </w:rPr>
          <w:t>an individual</w:t>
        </w:r>
      </w:ins>
      <w:del w:id="61" w:author="Conroy, Joseph" w:date="2018-10-31T13:24:00Z">
        <w:r w:rsidDel="000371AF">
          <w:rPr>
            <w:rFonts w:ascii="Times New Roman" w:hAnsi="Times New Roman" w:cs="Times New Roman"/>
          </w:rPr>
          <w:delText>that</w:delText>
        </w:r>
      </w:del>
      <w:r>
        <w:rPr>
          <w:rFonts w:ascii="Times New Roman" w:hAnsi="Times New Roman" w:cs="Times New Roman"/>
        </w:rPr>
        <w:t xml:space="preserve"> fish </w:t>
      </w:r>
      <w:ins w:id="62" w:author="Conroy, Joseph" w:date="2018-10-31T13:24:00Z">
        <w:r w:rsidR="000371AF">
          <w:rPr>
            <w:rFonts w:ascii="Times New Roman" w:hAnsi="Times New Roman" w:cs="Times New Roman"/>
          </w:rPr>
          <w:t>from</w:t>
        </w:r>
      </w:ins>
      <w:del w:id="63" w:author="Conroy, Joseph" w:date="2018-10-31T13:24:00Z">
        <w:r w:rsidDel="000371AF">
          <w:rPr>
            <w:rFonts w:ascii="Times New Roman" w:hAnsi="Times New Roman" w:cs="Times New Roman"/>
          </w:rPr>
          <w:delText>using</w:delText>
        </w:r>
      </w:del>
      <w:r>
        <w:rPr>
          <w:rFonts w:ascii="Times New Roman" w:hAnsi="Times New Roman" w:cs="Times New Roman"/>
        </w:rPr>
        <w:t xml:space="preserve"> otoliths.  Otolith 3 is the same reader for all fish.  </w:t>
      </w:r>
      <w:ins w:id="64" w:author="Conroy, Joseph" w:date="2018-10-31T13:24:00Z">
        <w:r w:rsidR="000371AF">
          <w:rPr>
            <w:rFonts w:ascii="Times New Roman" w:hAnsi="Times New Roman" w:cs="Times New Roman"/>
          </w:rPr>
          <w:t>O</w:t>
        </w:r>
      </w:ins>
      <w:del w:id="65" w:author="Conroy, Joseph" w:date="2018-10-31T13:24:00Z">
        <w:r w:rsidDel="000371AF">
          <w:rPr>
            <w:rFonts w:ascii="Times New Roman" w:hAnsi="Times New Roman" w:cs="Times New Roman"/>
          </w:rPr>
          <w:delText>All o</w:delText>
        </w:r>
      </w:del>
      <w:r>
        <w:rPr>
          <w:rFonts w:ascii="Times New Roman" w:hAnsi="Times New Roman" w:cs="Times New Roman"/>
        </w:rPr>
        <w:t>ther</w:t>
      </w:r>
      <w:ins w:id="66" w:author="Conroy, Joseph" w:date="2018-10-31T13:24:00Z">
        <w:r w:rsidR="000371AF">
          <w:rPr>
            <w:rFonts w:ascii="Times New Roman" w:hAnsi="Times New Roman" w:cs="Times New Roman"/>
          </w:rPr>
          <w:t xml:space="preserve"> otolith</w:t>
        </w:r>
      </w:ins>
      <w:r>
        <w:rPr>
          <w:rFonts w:ascii="Times New Roman" w:hAnsi="Times New Roman" w:cs="Times New Roman"/>
        </w:rPr>
        <w:t xml:space="preserve"> column</w:t>
      </w:r>
      <w:ins w:id="67" w:author="Conroy, Joseph" w:date="2018-10-31T13:24:00Z">
        <w:r w:rsidR="000371AF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 contain </w:t>
      </w:r>
      <w:ins w:id="68" w:author="Conroy, Joseph" w:date="2018-10-31T13:24:00Z">
        <w:r w:rsidR="000371AF">
          <w:rPr>
            <w:rFonts w:ascii="Times New Roman" w:hAnsi="Times New Roman" w:cs="Times New Roman"/>
          </w:rPr>
          <w:t>estimated ages from</w:t>
        </w:r>
      </w:ins>
      <w:del w:id="69" w:author="Conroy, Joseph" w:date="2018-10-31T13:24:00Z">
        <w:r w:rsidDel="000371AF">
          <w:rPr>
            <w:rFonts w:ascii="Times New Roman" w:hAnsi="Times New Roman" w:cs="Times New Roman"/>
          </w:rPr>
          <w:delText>a</w:delText>
        </w:r>
      </w:del>
      <w:r>
        <w:rPr>
          <w:rFonts w:ascii="Times New Roman" w:hAnsi="Times New Roman" w:cs="Times New Roman"/>
        </w:rPr>
        <w:t xml:space="preserve"> several different readers </w:t>
      </w:r>
      <w:ins w:id="70" w:author="Conroy, Joseph" w:date="2018-10-31T13:24:00Z">
        <w:r w:rsidR="000371AF">
          <w:rPr>
            <w:rFonts w:ascii="Times New Roman" w:hAnsi="Times New Roman" w:cs="Times New Roman"/>
          </w:rPr>
          <w:t xml:space="preserve">as </w:t>
        </w:r>
      </w:ins>
      <w:r>
        <w:rPr>
          <w:rFonts w:ascii="Times New Roman" w:hAnsi="Times New Roman" w:cs="Times New Roman"/>
        </w:rPr>
        <w:t xml:space="preserve">described in Tyszko and Pritt </w:t>
      </w:r>
      <w:ins w:id="71" w:author="Conroy, Joseph" w:date="2018-10-31T13:24:00Z">
        <w:r w:rsidR="000371AF">
          <w:rPr>
            <w:rFonts w:ascii="Times New Roman" w:hAnsi="Times New Roman" w:cs="Times New Roman"/>
          </w:rPr>
          <w:t>(</w:t>
        </w:r>
      </w:ins>
      <w:r>
        <w:rPr>
          <w:rFonts w:ascii="Times New Roman" w:hAnsi="Times New Roman" w:cs="Times New Roman"/>
        </w:rPr>
        <w:t>2017</w:t>
      </w:r>
      <w:ins w:id="72" w:author="Conroy, Joseph" w:date="2018-10-31T13:24:00Z">
        <w:r w:rsidR="000371AF">
          <w:rPr>
            <w:rFonts w:ascii="Times New Roman" w:hAnsi="Times New Roman" w:cs="Times New Roman"/>
          </w:rPr>
          <w:t>)</w:t>
        </w:r>
      </w:ins>
      <w:r>
        <w:rPr>
          <w:rFonts w:ascii="Times New Roman" w:hAnsi="Times New Roman" w:cs="Times New Roman"/>
        </w:rPr>
        <w:t xml:space="preserve">. </w:t>
      </w:r>
    </w:p>
    <w:p w14:paraId="3147FB51" w14:textId="77777777" w:rsidR="000371AF" w:rsidRPr="003550FD" w:rsidRDefault="000371AF">
      <w:pPr>
        <w:rPr>
          <w:rFonts w:ascii="Times New Roman" w:hAnsi="Times New Roman" w:cs="Times New Roman"/>
        </w:rPr>
      </w:pPr>
      <w:ins w:id="73" w:author="Conroy, Joseph" w:date="2018-10-31T13:25:00Z">
        <w:r>
          <w:rPr>
            <w:rFonts w:ascii="Times New Roman" w:hAnsi="Times New Roman" w:cs="Times New Roman"/>
          </w:rPr>
          <w:t xml:space="preserve">Tyszko, S. M., and J. J. Pritt.  2017.  </w:t>
        </w:r>
      </w:ins>
      <w:ins w:id="74" w:author="Conroy, Joseph" w:date="2018-10-31T13:26:00Z">
        <w:r>
          <w:rPr>
            <w:rFonts w:ascii="Times New Roman" w:hAnsi="Times New Roman" w:cs="Times New Roman"/>
          </w:rPr>
          <w:t>Comparing otoliths and scales as structures used to estimate ages of Largemouth Bass: consequences of biased age estimates.  North American Journal of Fisheries Management 37:1075–1082.</w:t>
        </w:r>
      </w:ins>
    </w:p>
    <w:p w14:paraId="31810D3F" w14:textId="77777777" w:rsidR="00AE213A" w:rsidRDefault="00AE213A">
      <w:pPr>
        <w:rPr>
          <w:rFonts w:ascii="Times New Roman" w:hAnsi="Times New Roman" w:cs="Times New Roman"/>
        </w:rPr>
      </w:pPr>
    </w:p>
    <w:p w14:paraId="3EE5F3EB" w14:textId="77777777" w:rsidR="00AE213A" w:rsidRPr="00AE213A" w:rsidRDefault="00AE213A">
      <w:pPr>
        <w:rPr>
          <w:rFonts w:ascii="Times New Roman" w:hAnsi="Times New Roman" w:cs="Times New Roman"/>
        </w:rPr>
      </w:pPr>
    </w:p>
    <w:p w14:paraId="16CB4388" w14:textId="77777777" w:rsidR="00E767C8" w:rsidRPr="00E767C8" w:rsidRDefault="00E767C8">
      <w:pPr>
        <w:rPr>
          <w:rFonts w:ascii="Times New Roman" w:hAnsi="Times New Roman" w:cs="Times New Roman"/>
        </w:rPr>
      </w:pPr>
    </w:p>
    <w:p w14:paraId="0EEA84FC" w14:textId="77777777" w:rsidR="00DF12AE" w:rsidRPr="007F569F" w:rsidRDefault="00DF12AE">
      <w:pPr>
        <w:rPr>
          <w:rFonts w:ascii="Times New Roman" w:hAnsi="Times New Roman" w:cs="Times New Roman"/>
        </w:rPr>
      </w:pPr>
    </w:p>
    <w:p w14:paraId="55FC8373" w14:textId="77777777" w:rsidR="00701B65" w:rsidRDefault="00701B65"/>
    <w:p w14:paraId="534BACB1" w14:textId="77777777" w:rsidR="00701B65" w:rsidRDefault="00701B65"/>
    <w:sectPr w:rsidR="0070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Conroy, Joseph" w:date="2018-10-31T13:21:00Z" w:initials="CJ">
    <w:p w14:paraId="47095AE4" w14:textId="77777777" w:rsidR="000B61F2" w:rsidRDefault="000B61F2">
      <w:pPr>
        <w:pStyle w:val="CommentText"/>
      </w:pPr>
      <w:r>
        <w:rPr>
          <w:rStyle w:val="CommentReference"/>
        </w:rPr>
        <w:annotationRef/>
      </w:r>
      <w:r>
        <w:t>I don’t understand this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095A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095AE4" w16cid:durableId="1F842A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roy, Joseph">
    <w15:presenceInfo w15:providerId="AD" w15:userId="S-1-5-21-2143357078-495664022-1795632751-20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65"/>
    <w:rsid w:val="000371AF"/>
    <w:rsid w:val="000B61F2"/>
    <w:rsid w:val="000B7A7E"/>
    <w:rsid w:val="00115876"/>
    <w:rsid w:val="00137704"/>
    <w:rsid w:val="00170EB7"/>
    <w:rsid w:val="00180E36"/>
    <w:rsid w:val="001B06DB"/>
    <w:rsid w:val="0020238C"/>
    <w:rsid w:val="00235A4D"/>
    <w:rsid w:val="00245A78"/>
    <w:rsid w:val="00272A01"/>
    <w:rsid w:val="00276A07"/>
    <w:rsid w:val="003550FD"/>
    <w:rsid w:val="003A3008"/>
    <w:rsid w:val="004071BC"/>
    <w:rsid w:val="004D76ED"/>
    <w:rsid w:val="00561D6D"/>
    <w:rsid w:val="005B7E74"/>
    <w:rsid w:val="00645757"/>
    <w:rsid w:val="006D7070"/>
    <w:rsid w:val="006F1A96"/>
    <w:rsid w:val="00701B65"/>
    <w:rsid w:val="007F569F"/>
    <w:rsid w:val="00924194"/>
    <w:rsid w:val="0099770D"/>
    <w:rsid w:val="009B2CFE"/>
    <w:rsid w:val="00A108E6"/>
    <w:rsid w:val="00A17069"/>
    <w:rsid w:val="00AE213A"/>
    <w:rsid w:val="00B24D80"/>
    <w:rsid w:val="00B7041A"/>
    <w:rsid w:val="00B8622E"/>
    <w:rsid w:val="00BB649A"/>
    <w:rsid w:val="00CA2AC8"/>
    <w:rsid w:val="00CB0534"/>
    <w:rsid w:val="00CB283F"/>
    <w:rsid w:val="00CC4719"/>
    <w:rsid w:val="00D64DBA"/>
    <w:rsid w:val="00DD5234"/>
    <w:rsid w:val="00DF12AE"/>
    <w:rsid w:val="00E767C8"/>
    <w:rsid w:val="00EB6703"/>
    <w:rsid w:val="00F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03D4"/>
  <w15:chartTrackingRefBased/>
  <w15:docId w15:val="{08EEEC92-BC08-4A7F-B3E1-735BEC91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F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6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Tyszko, Stephen</dc:creator>
  <cp:keywords/>
  <dc:description/>
  <cp:lastModifiedBy>Tyszko, Stephen</cp:lastModifiedBy>
  <cp:revision>2</cp:revision>
  <dcterms:created xsi:type="dcterms:W3CDTF">2018-10-31T20:04:00Z</dcterms:created>
  <dcterms:modified xsi:type="dcterms:W3CDTF">2018-10-31T20:04:00Z</dcterms:modified>
</cp:coreProperties>
</file>